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1728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F9C104F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12A51B5" w14:textId="77777777" w:rsidR="006578FB" w:rsidRDefault="005C64F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ab/>
        <w:t xml:space="preserve">Sistema de processamento de imagem e controle de voo em formação </w:t>
      </w:r>
      <w:del w:id="0" w:author="Leonardo Dias" w:date="2018-08-13T13:13:00Z">
        <w:r w:rsidDel="005916DC">
          <w:rPr>
            <w:rFonts w:ascii="Arial" w:eastAsia="Arial" w:hAnsi="Arial" w:cs="Arial"/>
            <w:b/>
            <w:sz w:val="26"/>
            <w:szCs w:val="26"/>
          </w:rPr>
          <w:delText xml:space="preserve">de </w:delText>
        </w:r>
      </w:del>
      <w:ins w:id="1" w:author="Leonardo Dias" w:date="2018-08-13T13:13:00Z">
        <w:r w:rsidR="005916DC">
          <w:rPr>
            <w:rFonts w:ascii="Arial" w:eastAsia="Arial" w:hAnsi="Arial" w:cs="Arial"/>
            <w:b/>
            <w:sz w:val="26"/>
            <w:szCs w:val="26"/>
          </w:rPr>
          <w:t>para</w:t>
        </w:r>
        <w:r w:rsidR="005916DC">
          <w:rPr>
            <w:rFonts w:ascii="Arial" w:eastAsia="Arial" w:hAnsi="Arial" w:cs="Arial"/>
            <w:b/>
            <w:sz w:val="26"/>
            <w:szCs w:val="26"/>
          </w:rPr>
          <w:t xml:space="preserve"> </w:t>
        </w:r>
      </w:ins>
      <w:r>
        <w:rPr>
          <w:rFonts w:ascii="Arial" w:eastAsia="Arial" w:hAnsi="Arial" w:cs="Arial"/>
          <w:b/>
          <w:sz w:val="26"/>
          <w:szCs w:val="26"/>
        </w:rPr>
        <w:t>veículos aéreos não tripulados</w:t>
      </w:r>
    </w:p>
    <w:p w14:paraId="7F8D70A1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026D5A2" w14:textId="77777777" w:rsidR="006578FB" w:rsidRDefault="005C64FD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Rogério Nakamashi</w:t>
      </w:r>
    </w:p>
    <w:p w14:paraId="1CDE9F84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39A4194" w14:textId="77777777" w:rsidR="006578FB" w:rsidRDefault="005C64FD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Escola Politécnica da Universidade de São Paulo</w:t>
      </w:r>
    </w:p>
    <w:p w14:paraId="6FD28E33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BA626A5" w14:textId="77777777" w:rsidR="006578FB" w:rsidRDefault="005C64FD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rogerio.nakamashi@usp.br</w:t>
      </w:r>
    </w:p>
    <w:p w14:paraId="30258C57" w14:textId="77777777" w:rsidR="006578FB" w:rsidRDefault="006578FB">
      <w:pPr>
        <w:rPr>
          <w:rFonts w:ascii="Arial" w:eastAsia="Arial" w:hAnsi="Arial" w:cs="Arial"/>
          <w:b/>
          <w:sz w:val="26"/>
          <w:szCs w:val="26"/>
        </w:rPr>
      </w:pPr>
    </w:p>
    <w:p w14:paraId="2B85BDF3" w14:textId="77777777" w:rsidR="006578FB" w:rsidRDefault="006578FB">
      <w:pPr>
        <w:pStyle w:val="LO-normal"/>
        <w:sectPr w:rsidR="006578FB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870" w:right="1474" w:bottom="2437" w:left="1474" w:header="0" w:footer="0" w:gutter="0"/>
          <w:pgNumType w:start="1"/>
          <w:cols w:space="720"/>
          <w:formProt w:val="0"/>
          <w:titlePg/>
          <w:docGrid w:linePitch="240" w:charSpace="-6145"/>
        </w:sectPr>
      </w:pPr>
    </w:p>
    <w:p w14:paraId="44D4CCAC" w14:textId="77777777" w:rsidR="006578FB" w:rsidRDefault="005C64F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6"/>
          <w:szCs w:val="26"/>
        </w:rPr>
        <w:t>Objetivos</w:t>
      </w:r>
    </w:p>
    <w:p w14:paraId="32BCC192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Desenvolver um sistema </w:t>
      </w:r>
      <w:r>
        <w:rPr>
          <w:rFonts w:ascii="Arial" w:eastAsia="Arial" w:hAnsi="Arial" w:cs="Arial"/>
          <w:sz w:val="20"/>
          <w:szCs w:val="20"/>
        </w:rPr>
        <w:t>de controle de voo de drones em formação</w:t>
      </w:r>
      <w:r>
        <w:rPr>
          <w:rFonts w:ascii="Arial" w:eastAsia="Arial" w:hAnsi="Arial" w:cs="Arial"/>
          <w:sz w:val="20"/>
          <w:szCs w:val="20"/>
        </w:rPr>
        <w:t xml:space="preserve">, </w:t>
      </w:r>
      <w:del w:id="2" w:author="Leonardo Dias" w:date="2018-08-13T13:13:00Z">
        <w:r w:rsidDel="005916DC">
          <w:rPr>
            <w:rFonts w:ascii="Arial" w:eastAsia="Arial" w:hAnsi="Arial" w:cs="Arial"/>
            <w:sz w:val="20"/>
            <w:szCs w:val="20"/>
          </w:rPr>
          <w:delText xml:space="preserve"> </w:delText>
        </w:r>
      </w:del>
      <w:r>
        <w:rPr>
          <w:rFonts w:ascii="Arial" w:eastAsia="Arial" w:hAnsi="Arial" w:cs="Arial"/>
          <w:sz w:val="20"/>
          <w:szCs w:val="20"/>
        </w:rPr>
        <w:t>onde um drone mantém sua posição relativa a outro através de processamen</w:t>
      </w:r>
      <w:r>
        <w:rPr>
          <w:rFonts w:ascii="Arial" w:eastAsia="Arial" w:hAnsi="Arial" w:cs="Arial"/>
          <w:sz w:val="20"/>
          <w:szCs w:val="20"/>
        </w:rPr>
        <w:t xml:space="preserve">to de imagem. </w:t>
      </w:r>
      <w:r>
        <w:rPr>
          <w:rFonts w:ascii="Arial" w:eastAsia="Arial" w:hAnsi="Arial" w:cs="Arial"/>
          <w:sz w:val="20"/>
          <w:szCs w:val="20"/>
        </w:rPr>
        <w:t>O trabalho visa d</w:t>
      </w:r>
      <w:r>
        <w:rPr>
          <w:rFonts w:ascii="Arial" w:eastAsia="Arial" w:hAnsi="Arial" w:cs="Arial"/>
          <w:sz w:val="20"/>
          <w:szCs w:val="20"/>
        </w:rPr>
        <w:t xml:space="preserve">esenvolver e </w:t>
      </w:r>
      <w:r>
        <w:rPr>
          <w:rFonts w:ascii="Arial" w:eastAsia="Arial" w:hAnsi="Arial" w:cs="Arial"/>
          <w:sz w:val="20"/>
          <w:szCs w:val="20"/>
        </w:rPr>
        <w:t>comparar a aplicação de diferentes métodos, e obter o melhor sistema considerando a aplicabilidade ao drone ut</w:t>
      </w:r>
      <w:r>
        <w:rPr>
          <w:rFonts w:ascii="Arial" w:eastAsia="Arial" w:hAnsi="Arial" w:cs="Arial"/>
          <w:sz w:val="20"/>
          <w:szCs w:val="20"/>
        </w:rPr>
        <w:t>ili</w:t>
      </w:r>
      <w:r>
        <w:rPr>
          <w:rFonts w:ascii="Arial" w:eastAsia="Arial" w:hAnsi="Arial" w:cs="Arial"/>
          <w:sz w:val="20"/>
          <w:szCs w:val="20"/>
        </w:rPr>
        <w:t>za</w:t>
      </w:r>
      <w:r>
        <w:rPr>
          <w:rFonts w:ascii="Arial" w:eastAsia="Arial" w:hAnsi="Arial" w:cs="Arial"/>
          <w:sz w:val="20"/>
          <w:szCs w:val="20"/>
        </w:rPr>
        <w:t>do</w:t>
      </w:r>
      <w:r>
        <w:rPr>
          <w:rFonts w:ascii="Arial" w:eastAsia="Arial" w:hAnsi="Arial" w:cs="Arial"/>
          <w:sz w:val="20"/>
          <w:szCs w:val="20"/>
        </w:rPr>
        <w:t>.</w:t>
      </w:r>
    </w:p>
    <w:p w14:paraId="0E5AC4C6" w14:textId="77777777" w:rsidR="006578FB" w:rsidRDefault="006578FB">
      <w:pPr>
        <w:jc w:val="center"/>
        <w:rPr>
          <w:rFonts w:ascii="Arial" w:eastAsia="Arial" w:hAnsi="Arial" w:cs="Arial"/>
          <w:sz w:val="22"/>
          <w:szCs w:val="22"/>
        </w:rPr>
      </w:pPr>
    </w:p>
    <w:p w14:paraId="4B3BA563" w14:textId="77777777" w:rsidR="006578FB" w:rsidRDefault="005C64F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6"/>
          <w:szCs w:val="26"/>
        </w:rPr>
        <w:t>Métodos e procedimentos</w:t>
      </w:r>
    </w:p>
    <w:p w14:paraId="4A44AF6A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projeto foi desenvolvido utilizando um mini drone</w:t>
      </w:r>
      <w:ins w:id="3" w:author="Leonardo Dias" w:date="2018-08-13T13:19:00Z">
        <w:r w:rsidR="005916DC">
          <w:rPr>
            <w:rFonts w:ascii="Arial" w:eastAsia="Arial" w:hAnsi="Arial" w:cs="Arial"/>
            <w:sz w:val="20"/>
            <w:szCs w:val="20"/>
          </w:rPr>
          <w:t>, modelo XXXX,</w:t>
        </w:r>
      </w:ins>
      <w:r>
        <w:rPr>
          <w:rFonts w:ascii="Arial" w:eastAsia="Arial" w:hAnsi="Arial" w:cs="Arial"/>
          <w:sz w:val="20"/>
          <w:szCs w:val="20"/>
        </w:rPr>
        <w:t xml:space="preserve"> com uma </w:t>
      </w:r>
      <w:r>
        <w:rPr>
          <w:rFonts w:ascii="Arial" w:eastAsia="Arial" w:hAnsi="Arial" w:cs="Arial"/>
          <w:sz w:val="20"/>
          <w:szCs w:val="20"/>
        </w:rPr>
        <w:t>câmera</w:t>
      </w:r>
      <w:ins w:id="4" w:author="Leonardo Dias" w:date="2018-08-13T13:19:00Z">
        <w:r w:rsidR="005916DC">
          <w:rPr>
            <w:rFonts w:ascii="Arial" w:eastAsia="Arial" w:hAnsi="Arial" w:cs="Arial"/>
            <w:sz w:val="20"/>
            <w:szCs w:val="20"/>
          </w:rPr>
          <w:t xml:space="preserve">, modelo </w:t>
        </w:r>
        <w:proofErr w:type="spellStart"/>
        <w:r w:rsidR="005916DC">
          <w:rPr>
            <w:rFonts w:ascii="Arial" w:eastAsia="Arial" w:hAnsi="Arial" w:cs="Arial"/>
            <w:sz w:val="20"/>
            <w:szCs w:val="20"/>
          </w:rPr>
          <w:t>xxxx</w:t>
        </w:r>
      </w:ins>
      <w:proofErr w:type="spellEnd"/>
      <w:r>
        <w:rPr>
          <w:rFonts w:ascii="Arial" w:eastAsia="Arial" w:hAnsi="Arial" w:cs="Arial"/>
          <w:sz w:val="20"/>
          <w:szCs w:val="20"/>
        </w:rPr>
        <w:t xml:space="preserve"> e transmissor</w:t>
      </w:r>
      <w:ins w:id="5" w:author="Leonardo Dias" w:date="2018-08-13T13:19:00Z">
        <w:r w:rsidR="005916DC">
          <w:rPr>
            <w:rFonts w:ascii="Arial" w:eastAsia="Arial" w:hAnsi="Arial" w:cs="Arial"/>
            <w:sz w:val="20"/>
            <w:szCs w:val="20"/>
          </w:rPr>
          <w:t xml:space="preserve">, modelo </w:t>
        </w:r>
        <w:proofErr w:type="spellStart"/>
        <w:r w:rsidR="005916DC">
          <w:rPr>
            <w:rFonts w:ascii="Arial" w:eastAsia="Arial" w:hAnsi="Arial" w:cs="Arial"/>
            <w:sz w:val="20"/>
            <w:szCs w:val="20"/>
          </w:rPr>
          <w:t>xxx</w:t>
        </w:r>
      </w:ins>
      <w:proofErr w:type="spellEnd"/>
      <w:r>
        <w:rPr>
          <w:rFonts w:ascii="Arial" w:eastAsia="Arial" w:hAnsi="Arial" w:cs="Arial"/>
          <w:sz w:val="20"/>
          <w:szCs w:val="20"/>
        </w:rPr>
        <w:t xml:space="preserve"> embarcados. O conjunto é controlado por um computador, que recebe as imagens </w:t>
      </w:r>
      <w:del w:id="6" w:author="Leonardo Dias" w:date="2018-08-13T13:14:00Z">
        <w:r w:rsidDel="005916DC">
          <w:rPr>
            <w:rFonts w:ascii="Arial" w:eastAsia="Arial" w:hAnsi="Arial" w:cs="Arial"/>
            <w:sz w:val="20"/>
            <w:szCs w:val="20"/>
          </w:rPr>
          <w:delText xml:space="preserve"> </w:delText>
        </w:r>
      </w:del>
      <w:r>
        <w:rPr>
          <w:rFonts w:ascii="Arial" w:eastAsia="Arial" w:hAnsi="Arial" w:cs="Arial"/>
          <w:sz w:val="20"/>
          <w:szCs w:val="20"/>
        </w:rPr>
        <w:t xml:space="preserve">da câmera </w:t>
      </w:r>
      <w:r>
        <w:rPr>
          <w:rFonts w:ascii="Arial" w:eastAsia="Arial" w:hAnsi="Arial" w:cs="Arial"/>
          <w:sz w:val="20"/>
          <w:szCs w:val="20"/>
        </w:rPr>
        <w:t>em tempo real, processa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e envia comandos ao drone via rádio.</w:t>
      </w:r>
    </w:p>
    <w:p w14:paraId="480A574A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desenvolvimento pode ser dividido em duas partes: processamento de imagem e algoritmos de</w:t>
      </w:r>
      <w:r>
        <w:rPr>
          <w:rFonts w:ascii="Arial" w:eastAsia="Arial" w:hAnsi="Arial" w:cs="Arial"/>
          <w:sz w:val="20"/>
          <w:szCs w:val="20"/>
        </w:rPr>
        <w:t xml:space="preserve"> controle. Na primeira parte, foi estudado o algoritmo SIFT (</w:t>
      </w:r>
      <w:proofErr w:type="spellStart"/>
      <w:r>
        <w:rPr>
          <w:rFonts w:ascii="Arial" w:eastAsia="Arial" w:hAnsi="Arial" w:cs="Arial"/>
          <w:sz w:val="20"/>
          <w:szCs w:val="20"/>
        </w:rPr>
        <w:t>Scale-Invariant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Feature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Transform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</w:t>
      </w:r>
      <w:proofErr w:type="spellStart"/>
      <w:r>
        <w:rPr>
          <w:rFonts w:ascii="Arial" w:eastAsia="Arial" w:hAnsi="Arial" w:cs="Arial"/>
          <w:sz w:val="20"/>
          <w:szCs w:val="20"/>
        </w:rPr>
        <w:t>ArUco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detection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Os dois métodos foram utilizados para rastrear um objeto na imagem e calcular a posição </w:t>
      </w:r>
      <w:r>
        <w:rPr>
          <w:rFonts w:ascii="Arial" w:eastAsia="Arial" w:hAnsi="Arial" w:cs="Arial"/>
          <w:sz w:val="20"/>
          <w:szCs w:val="20"/>
        </w:rPr>
        <w:t xml:space="preserve">relativa do drone. </w:t>
      </w:r>
    </w:p>
    <w:p w14:paraId="4FC38D4B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Na segunda parte, </w:t>
      </w:r>
      <w:r>
        <w:rPr>
          <w:rFonts w:ascii="Arial" w:eastAsia="Arial" w:hAnsi="Arial" w:cs="Arial"/>
          <w:sz w:val="20"/>
          <w:szCs w:val="20"/>
        </w:rPr>
        <w:t xml:space="preserve">foi foram desenvolvidos </w:t>
      </w:r>
      <w:commentRangeStart w:id="7"/>
      <w:r>
        <w:rPr>
          <w:rFonts w:ascii="Arial" w:eastAsia="Arial" w:hAnsi="Arial" w:cs="Arial"/>
          <w:sz w:val="20"/>
          <w:szCs w:val="20"/>
        </w:rPr>
        <w:t xml:space="preserve">controles simples </w:t>
      </w:r>
      <w:commentRangeEnd w:id="7"/>
      <w:r w:rsidR="005916DC">
        <w:rPr>
          <w:rStyle w:val="Refdecomentrio"/>
          <w:rFonts w:cs="Mangal"/>
        </w:rPr>
        <w:commentReference w:id="7"/>
      </w:r>
      <w:r>
        <w:rPr>
          <w:rFonts w:ascii="Arial" w:eastAsia="Arial" w:hAnsi="Arial" w:cs="Arial"/>
          <w:sz w:val="20"/>
          <w:szCs w:val="20"/>
        </w:rPr>
        <w:t xml:space="preserve">e </w:t>
      </w:r>
      <w:commentRangeStart w:id="8"/>
      <w:r>
        <w:rPr>
          <w:rFonts w:ascii="Arial" w:eastAsia="Arial" w:hAnsi="Arial" w:cs="Arial"/>
          <w:sz w:val="20"/>
          <w:szCs w:val="20"/>
        </w:rPr>
        <w:t>PID</w:t>
      </w:r>
      <w:commentRangeEnd w:id="8"/>
      <w:r w:rsidR="005916DC">
        <w:rPr>
          <w:rStyle w:val="Refdecomentrio"/>
          <w:rFonts w:cs="Mangal"/>
        </w:rPr>
        <w:commentReference w:id="8"/>
      </w:r>
      <w:r>
        <w:rPr>
          <w:rFonts w:ascii="Arial" w:eastAsia="Arial" w:hAnsi="Arial" w:cs="Arial"/>
          <w:sz w:val="20"/>
          <w:szCs w:val="20"/>
        </w:rPr>
        <w:t xml:space="preserve"> para a navegação. </w:t>
      </w:r>
    </w:p>
    <w:p w14:paraId="1C10672A" w14:textId="77777777" w:rsidR="006578FB" w:rsidRDefault="005C64FD">
      <w:pPr>
        <w:jc w:val="both"/>
        <w:rPr>
          <w:sz w:val="18"/>
          <w:szCs w:val="18"/>
        </w:rPr>
      </w:pPr>
      <w:commentRangeStart w:id="9"/>
      <w:r>
        <w:rPr>
          <w:noProof/>
        </w:rPr>
        <w:drawing>
          <wp:anchor distT="0" distB="0" distL="0" distR="0" simplePos="0" relativeHeight="2" behindDoc="0" locked="0" layoutInCell="1" allowOverlap="1" wp14:anchorId="1EFB109D" wp14:editId="20B90E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5565" cy="1437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9"/>
      <w:r w:rsidR="005916DC">
        <w:rPr>
          <w:rStyle w:val="Refdecomentrio"/>
          <w:rFonts w:cs="Mangal"/>
        </w:rPr>
        <w:commentReference w:id="9"/>
      </w:r>
      <w:r>
        <w:rPr>
          <w:rFonts w:ascii="Arial" w:eastAsia="Arial" w:hAnsi="Arial" w:cs="Arial"/>
          <w:sz w:val="18"/>
          <w:szCs w:val="18"/>
        </w:rPr>
        <w:t>Figura 1 – Diagrama esquemático de comunicação</w:t>
      </w:r>
    </w:p>
    <w:p w14:paraId="3C5285D5" w14:textId="77777777" w:rsidR="006578FB" w:rsidRDefault="006578FB">
      <w:pPr>
        <w:jc w:val="both"/>
        <w:rPr>
          <w:rFonts w:ascii="Arial" w:eastAsia="Arial" w:hAnsi="Arial" w:cs="Arial"/>
          <w:sz w:val="20"/>
          <w:szCs w:val="20"/>
        </w:rPr>
      </w:pPr>
    </w:p>
    <w:p w14:paraId="44E51279" w14:textId="77777777" w:rsidR="006578FB" w:rsidRDefault="005C64FD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Resultados</w:t>
      </w:r>
    </w:p>
    <w:p w14:paraId="23027A7C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Os métodos de processamento de imagem apresentam características diferentes. O SIFT não exige que o ambiente seja preparado, mas </w:t>
      </w:r>
      <w:r>
        <w:rPr>
          <w:rFonts w:ascii="Arial" w:eastAsia="Arial" w:hAnsi="Arial" w:cs="Arial"/>
          <w:sz w:val="20"/>
          <w:szCs w:val="20"/>
        </w:rPr>
        <w:t xml:space="preserve">requer imagens com boa qualidade.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O  </w:t>
      </w:r>
      <w:proofErr w:type="spellStart"/>
      <w:r>
        <w:rPr>
          <w:rFonts w:ascii="Arial" w:eastAsia="Arial" w:hAnsi="Arial" w:cs="Arial"/>
          <w:sz w:val="20"/>
          <w:szCs w:val="20"/>
        </w:rPr>
        <w:t>ArUco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segue caminho contrário: é necessário preparar o ambiente com marcadores, mas aceita imagens de qualidade inferior. </w:t>
      </w:r>
    </w:p>
    <w:p w14:paraId="3121A850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 sistema de navegação, o controle PID retorna melhores resultados do que um controle simples, </w:t>
      </w:r>
      <w:r>
        <w:rPr>
          <w:rFonts w:ascii="Arial" w:eastAsia="Arial" w:hAnsi="Arial" w:cs="Arial"/>
          <w:sz w:val="20"/>
          <w:szCs w:val="20"/>
        </w:rPr>
        <w:t xml:space="preserve">principalmente em casos de variação de velocidade. </w:t>
      </w:r>
    </w:p>
    <w:p w14:paraId="7342C08E" w14:textId="77777777" w:rsidR="006578FB" w:rsidRDefault="005C64FD">
      <w:pPr>
        <w:jc w:val="both"/>
      </w:pPr>
      <w:r>
        <w:rPr>
          <w:rFonts w:ascii="Arial" w:eastAsia="Arial" w:hAnsi="Arial" w:cs="Arial"/>
          <w:sz w:val="20"/>
          <w:szCs w:val="20"/>
        </w:rPr>
        <w:t>O voo em formação ainda está em desenvolvimento, pois a câmera utilizada não funciona em distância adequada entre os drones.</w:t>
      </w:r>
    </w:p>
    <w:p w14:paraId="62E1E9F7" w14:textId="77777777" w:rsidR="006578FB" w:rsidRDefault="006578FB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FD9959B" w14:textId="77777777" w:rsidR="006578FB" w:rsidRDefault="005C64FD">
      <w:pPr>
        <w:jc w:val="center"/>
        <w:rPr>
          <w:rFonts w:ascii="Arial" w:eastAsia="Arial" w:hAnsi="Arial" w:cs="Arial"/>
          <w:b/>
          <w:sz w:val="22"/>
          <w:szCs w:val="22"/>
        </w:rPr>
      </w:pPr>
      <w:commentRangeStart w:id="11"/>
      <w:r>
        <w:rPr>
          <w:rFonts w:ascii="Arial" w:eastAsia="Arial" w:hAnsi="Arial" w:cs="Arial"/>
          <w:b/>
          <w:sz w:val="26"/>
          <w:szCs w:val="26"/>
        </w:rPr>
        <w:t>Conclusões</w:t>
      </w:r>
      <w:commentRangeEnd w:id="11"/>
      <w:r w:rsidR="005916DC">
        <w:rPr>
          <w:rStyle w:val="Refdecomentrio"/>
          <w:rFonts w:cs="Mangal"/>
        </w:rPr>
        <w:commentReference w:id="11"/>
      </w:r>
    </w:p>
    <w:p w14:paraId="294D0BDD" w14:textId="77777777" w:rsidR="006578FB" w:rsidRDefault="005C64F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Considerando a aplicação e o drone utilizado, onde tem-se alta lim</w:t>
      </w:r>
      <w:r>
        <w:rPr>
          <w:rFonts w:ascii="Arial" w:eastAsia="Arial" w:hAnsi="Arial" w:cs="Arial"/>
          <w:sz w:val="20"/>
          <w:szCs w:val="20"/>
        </w:rPr>
        <w:t xml:space="preserve">itação de peso, o uso de marcadores </w:t>
      </w:r>
      <w:proofErr w:type="spellStart"/>
      <w:r>
        <w:rPr>
          <w:rFonts w:ascii="Arial" w:eastAsia="Arial" w:hAnsi="Arial" w:cs="Arial"/>
          <w:sz w:val="20"/>
          <w:szCs w:val="20"/>
        </w:rPr>
        <w:t>arUco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mostrou-se mais eficiente, pois é possível identificar marcadores a maiores distâncias com imagens transmitidas da câmera. O controle PID apresenta melhores resultados do que o controle simples, e pode ser implemen</w:t>
      </w:r>
      <w:r>
        <w:rPr>
          <w:rFonts w:ascii="Arial" w:eastAsia="Arial" w:hAnsi="Arial" w:cs="Arial"/>
          <w:sz w:val="20"/>
          <w:szCs w:val="20"/>
        </w:rPr>
        <w:t xml:space="preserve">tado com pouco custo adicional de processamento. </w:t>
      </w:r>
    </w:p>
    <w:p w14:paraId="0BCCEBBD" w14:textId="77777777" w:rsidR="006578FB" w:rsidRDefault="006578FB">
      <w:pPr>
        <w:jc w:val="both"/>
        <w:rPr>
          <w:rFonts w:ascii="Arial" w:eastAsia="Arial" w:hAnsi="Arial" w:cs="Arial"/>
          <w:sz w:val="20"/>
          <w:szCs w:val="20"/>
        </w:rPr>
      </w:pPr>
    </w:p>
    <w:p w14:paraId="4F7C6BF4" w14:textId="77777777" w:rsidR="006578FB" w:rsidRDefault="005C64FD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Referências bibliográficas</w:t>
      </w:r>
    </w:p>
    <w:p w14:paraId="7346559D" w14:textId="77777777" w:rsidR="006578FB" w:rsidRDefault="005C64FD">
      <w:pPr>
        <w:jc w:val="both"/>
        <w:rPr>
          <w:rFonts w:ascii="Arial" w:hAnsi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KIM, J, et al. </w:t>
      </w:r>
      <w:proofErr w:type="spellStart"/>
      <w:r>
        <w:rPr>
          <w:rFonts w:ascii="Arial" w:eastAsia="Arial" w:hAnsi="Arial" w:cs="Arial"/>
          <w:sz w:val="20"/>
          <w:szCs w:val="20"/>
        </w:rPr>
        <w:t>Autonomous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flight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system </w:t>
      </w:r>
      <w:proofErr w:type="spellStart"/>
      <w:r>
        <w:rPr>
          <w:rFonts w:ascii="Arial" w:eastAsia="Arial" w:hAnsi="Arial" w:cs="Arial"/>
          <w:sz w:val="20"/>
          <w:szCs w:val="20"/>
        </w:rPr>
        <w:t>using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marker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recognition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drone. </w:t>
      </w:r>
      <w:proofErr w:type="spellStart"/>
      <w:r>
        <w:rPr>
          <w:rFonts w:ascii="Arial" w:eastAsia="Arial" w:hAnsi="Arial" w:cs="Arial"/>
          <w:sz w:val="20"/>
          <w:szCs w:val="20"/>
        </w:rPr>
        <w:t>Japan</w:t>
      </w:r>
      <w:proofErr w:type="spellEnd"/>
      <w:r>
        <w:rPr>
          <w:rFonts w:ascii="Arial" w:eastAsia="Arial" w:hAnsi="Arial" w:cs="Arial"/>
          <w:sz w:val="20"/>
          <w:szCs w:val="20"/>
        </w:rPr>
        <w:t>: 21st Korea-</w:t>
      </w:r>
      <w:proofErr w:type="spellStart"/>
      <w:r>
        <w:rPr>
          <w:rFonts w:ascii="Arial" w:eastAsia="Arial" w:hAnsi="Arial" w:cs="Arial"/>
          <w:sz w:val="20"/>
          <w:szCs w:val="20"/>
        </w:rPr>
        <w:t>Japan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Joint Workshop </w:t>
      </w:r>
      <w:proofErr w:type="spellStart"/>
      <w:r>
        <w:rPr>
          <w:rFonts w:ascii="Arial" w:eastAsia="Arial" w:hAnsi="Arial" w:cs="Arial"/>
          <w:sz w:val="20"/>
          <w:szCs w:val="20"/>
        </w:rPr>
        <w:t>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Frontiers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Computer Vision (FCV)</w:t>
      </w:r>
    </w:p>
    <w:p w14:paraId="6C4F7067" w14:textId="77777777" w:rsidR="006578FB" w:rsidRDefault="005C64FD">
      <w:pPr>
        <w:jc w:val="both"/>
      </w:pPr>
      <w:r>
        <w:rPr>
          <w:rFonts w:ascii="Arial" w:eastAsia="Arial" w:hAnsi="Arial" w:cs="Arial"/>
          <w:sz w:val="20"/>
          <w:szCs w:val="20"/>
        </w:rPr>
        <w:t xml:space="preserve">FATTAHI, M; GHARDER, K. </w:t>
      </w:r>
      <w:proofErr w:type="spellStart"/>
      <w:r>
        <w:rPr>
          <w:rFonts w:ascii="Arial" w:eastAsia="Arial" w:hAnsi="Arial" w:cs="Arial"/>
          <w:sz w:val="20"/>
          <w:szCs w:val="20"/>
        </w:rPr>
        <w:t>Au</w:t>
      </w:r>
      <w:r>
        <w:rPr>
          <w:rFonts w:ascii="Arial" w:eastAsia="Arial" w:hAnsi="Arial" w:cs="Arial"/>
          <w:sz w:val="20"/>
          <w:szCs w:val="20"/>
        </w:rPr>
        <w:t>tomatic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navigation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landing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indoor AR. Drone </w:t>
      </w:r>
      <w:proofErr w:type="spellStart"/>
      <w:r>
        <w:rPr>
          <w:rFonts w:ascii="Arial" w:eastAsia="Arial" w:hAnsi="Arial" w:cs="Arial"/>
          <w:sz w:val="20"/>
          <w:szCs w:val="20"/>
        </w:rPr>
        <w:t>quadrotor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ArUco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marker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inertial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sensors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Malaysia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2017 </w:t>
      </w:r>
      <w:proofErr w:type="spellStart"/>
      <w:r>
        <w:rPr>
          <w:rFonts w:ascii="Arial" w:eastAsia="Arial" w:hAnsi="Arial" w:cs="Arial"/>
          <w:sz w:val="20"/>
          <w:szCs w:val="20"/>
        </w:rPr>
        <w:t>International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Conference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Computer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Drone </w:t>
      </w:r>
      <w:proofErr w:type="spellStart"/>
      <w:r>
        <w:rPr>
          <w:rFonts w:ascii="Arial" w:eastAsia="Arial" w:hAnsi="Arial" w:cs="Arial"/>
          <w:sz w:val="20"/>
          <w:szCs w:val="20"/>
        </w:rPr>
        <w:t>Applications</w:t>
      </w:r>
      <w:proofErr w:type="spellEnd"/>
    </w:p>
    <w:sectPr w:rsidR="006578FB">
      <w:type w:val="continuous"/>
      <w:pgSz w:w="11906" w:h="16838"/>
      <w:pgMar w:top="1870" w:right="1474" w:bottom="2437" w:left="1474" w:header="0" w:footer="0" w:gutter="0"/>
      <w:cols w:num="2"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Leonardo Dias" w:date="2018-08-13T13:17:00Z" w:initials="LD">
    <w:p w14:paraId="766D6E68" w14:textId="77777777" w:rsidR="005916DC" w:rsidRDefault="005916DC">
      <w:pPr>
        <w:pStyle w:val="Textodecomentrio"/>
      </w:pPr>
      <w:r>
        <w:rPr>
          <w:rStyle w:val="Refdecomentrio"/>
        </w:rPr>
        <w:annotationRef/>
      </w:r>
      <w:r>
        <w:t>O que são controles simples?</w:t>
      </w:r>
    </w:p>
  </w:comment>
  <w:comment w:id="8" w:author="Leonardo Dias" w:date="2018-08-13T13:16:00Z" w:initials="LD">
    <w:p w14:paraId="5F3170EF" w14:textId="77777777" w:rsidR="005916DC" w:rsidRDefault="005916DC">
      <w:pPr>
        <w:pStyle w:val="Textodecomentrio"/>
      </w:pPr>
      <w:r>
        <w:rPr>
          <w:rStyle w:val="Refdecomentrio"/>
        </w:rPr>
        <w:annotationRef/>
      </w:r>
      <w:r>
        <w:t>O que é PID</w:t>
      </w:r>
    </w:p>
  </w:comment>
  <w:comment w:id="9" w:author="Leonardo Dias" w:date="2018-08-13T13:20:00Z" w:initials="LD">
    <w:p w14:paraId="06C6630F" w14:textId="77777777" w:rsidR="005916DC" w:rsidRDefault="005916DC">
      <w:pPr>
        <w:pStyle w:val="Textodecomentrio"/>
      </w:pPr>
      <w:r>
        <w:rPr>
          <w:rStyle w:val="Refdecomentrio"/>
        </w:rPr>
        <w:annotationRef/>
      </w:r>
      <w:r>
        <w:t xml:space="preserve">Acho que </w:t>
      </w:r>
      <w:proofErr w:type="spellStart"/>
      <w:r>
        <w:t>faltouy</w:t>
      </w:r>
      <w:proofErr w:type="spellEnd"/>
      <w:r>
        <w:t xml:space="preserve"> colocar as partes que são próprias do drone</w:t>
      </w:r>
      <w:bookmarkStart w:id="10" w:name="_GoBack"/>
      <w:bookmarkEnd w:id="10"/>
    </w:p>
  </w:comment>
  <w:comment w:id="11" w:author="Leonardo Dias" w:date="2018-08-13T13:18:00Z" w:initials="LD">
    <w:p w14:paraId="03D2EEF3" w14:textId="77777777" w:rsidR="005916DC" w:rsidRDefault="005916DC">
      <w:pPr>
        <w:pStyle w:val="Textodecomentrio"/>
      </w:pPr>
      <w:r>
        <w:rPr>
          <w:rStyle w:val="Refdecomentrio"/>
        </w:rPr>
        <w:annotationRef/>
      </w:r>
      <w:r>
        <w:t>Falaria da questão da qualidade da câmera e que o drone não carrega uma câmera acima de XX.</w:t>
      </w:r>
    </w:p>
    <w:p w14:paraId="4E25921B" w14:textId="77777777" w:rsidR="005916DC" w:rsidRDefault="005916D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6D6E68" w15:done="0"/>
  <w15:commentEx w15:paraId="5F3170EF" w15:done="0"/>
  <w15:commentEx w15:paraId="06C6630F" w15:done="0"/>
  <w15:commentEx w15:paraId="4E2592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6D6E68" w16cid:durableId="1F1C0362"/>
  <w16cid:commentId w16cid:paraId="5F3170EF" w16cid:durableId="1F1C0332"/>
  <w16cid:commentId w16cid:paraId="06C6630F" w16cid:durableId="1F1C0415"/>
  <w16cid:commentId w16cid:paraId="4E25921B" w16cid:durableId="1F1C0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454B4" w14:textId="77777777" w:rsidR="005C64FD" w:rsidRDefault="005C64FD">
      <w:r>
        <w:separator/>
      </w:r>
    </w:p>
  </w:endnote>
  <w:endnote w:type="continuationSeparator" w:id="0">
    <w:p w14:paraId="68DFCB04" w14:textId="77777777" w:rsidR="005C64FD" w:rsidRDefault="005C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4AC5" w14:textId="77777777" w:rsidR="006578FB" w:rsidRDefault="006578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444F4" w14:textId="77777777" w:rsidR="006578FB" w:rsidRDefault="00657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8071F" w14:textId="77777777" w:rsidR="005C64FD" w:rsidRDefault="005C64FD">
      <w:r>
        <w:separator/>
      </w:r>
    </w:p>
  </w:footnote>
  <w:footnote w:type="continuationSeparator" w:id="0">
    <w:p w14:paraId="531DC7EF" w14:textId="77777777" w:rsidR="005C64FD" w:rsidRDefault="005C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4F252" w14:textId="77777777" w:rsidR="006578FB" w:rsidRDefault="006578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1839" w14:textId="77777777" w:rsidR="006578FB" w:rsidRDefault="006578FB"/>
  <w:p w14:paraId="78652622" w14:textId="77777777" w:rsidR="006578FB" w:rsidRDefault="006578FB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Dias">
    <w15:presenceInfo w15:providerId="Windows Live" w15:userId="75ab5585bd785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8FB"/>
    <w:rsid w:val="002371EA"/>
    <w:rsid w:val="005916DC"/>
    <w:rsid w:val="005C64FD"/>
    <w:rsid w:val="0065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344D"/>
  <w15:docId w15:val="{E58625B4-1BDF-4D80-824A-3CE11A53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916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16DC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16DC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16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16DC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16DC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D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Leonardo Dias</cp:lastModifiedBy>
  <cp:revision>3</cp:revision>
  <cp:lastPrinted>2018-08-13T14:39:00Z</cp:lastPrinted>
  <dcterms:created xsi:type="dcterms:W3CDTF">2018-08-13T14:39:00Z</dcterms:created>
  <dcterms:modified xsi:type="dcterms:W3CDTF">2018-08-13T16:20:00Z</dcterms:modified>
  <dc:language>pt-BR</dc:language>
</cp:coreProperties>
</file>